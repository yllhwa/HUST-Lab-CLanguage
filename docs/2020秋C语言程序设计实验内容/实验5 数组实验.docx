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156"/>
        <w:ind w:firstLine="424"/>
      </w:pPr>
      <w:r>
        <w:rPr>
          <w:rFonts w:hint="eastAsia"/>
          <w:lang w:val="en-US" w:eastAsia="zh-CN"/>
        </w:rPr>
        <w:t>实验</w:t>
      </w:r>
      <w:bookmarkStart w:id="6" w:name="_GoBack"/>
      <w:bookmarkEnd w:id="6"/>
      <w:r>
        <w:t>5</w:t>
      </w:r>
      <w:r>
        <w:rPr>
          <w:rFonts w:hint="eastAsia"/>
        </w:rPr>
        <w:t xml:space="preserve"> 数组实验</w:t>
      </w:r>
      <w:bookmarkStart w:id="0" w:name="_Toc223233097"/>
    </w:p>
    <w:p>
      <w:pPr>
        <w:pStyle w:val="22"/>
        <w:spacing w:before="156"/>
        <w:ind w:left="-161"/>
        <w:rPr>
          <w:rFonts w:hAnsi="宋体"/>
        </w:rPr>
      </w:pPr>
      <w:r>
        <w:rPr>
          <w:rFonts w:hint="eastAsia"/>
        </w:rPr>
        <w:t>5.</w:t>
      </w:r>
      <w:r>
        <w:t xml:space="preserve">1 </w:t>
      </w:r>
      <w:r>
        <w:rPr>
          <w:rFonts w:hint="eastAsia"/>
        </w:rPr>
        <w:t>实验目的</w:t>
      </w:r>
      <w:bookmarkEnd w:id="0"/>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1" w:name="_Toc223233098"/>
    </w:p>
    <w:p>
      <w:pPr>
        <w:pStyle w:val="22"/>
        <w:spacing w:before="156"/>
        <w:ind w:left="-161"/>
      </w:pPr>
      <w:r>
        <w:rPr>
          <w:rFonts w:hint="eastAsia"/>
        </w:rPr>
        <w:t>5.</w:t>
      </w:r>
      <w:r>
        <w:t xml:space="preserve">2 </w:t>
      </w:r>
      <w:r>
        <w:rPr>
          <w:rFonts w:hint="eastAsia"/>
        </w:rPr>
        <w:t>实验</w:t>
      </w:r>
      <w:r>
        <w:rPr>
          <w:rFonts w:hint="eastAsia" w:hAnsi="宋体"/>
        </w:rPr>
        <w:t>内容</w:t>
      </w:r>
      <w:r>
        <w:rPr>
          <w:rFonts w:hint="eastAsia"/>
        </w:rPr>
        <w:t>及要求</w:t>
      </w:r>
      <w:bookmarkEnd w:id="1"/>
      <w:bookmarkStart w:id="2" w:name="_Toc223233099"/>
    </w:p>
    <w:p>
      <w:pPr>
        <w:pStyle w:val="18"/>
        <w:spacing w:before="31"/>
      </w:pPr>
      <w:r>
        <w:t>1</w:t>
      </w:r>
      <w:r>
        <w:rPr>
          <w:rFonts w:hint="eastAsia"/>
        </w:rPr>
        <w:t>、</w:t>
      </w:r>
      <w:r>
        <w:t xml:space="preserve"> </w:t>
      </w:r>
      <w:r>
        <w:rPr>
          <w:rFonts w:hint="eastAsia"/>
        </w:rPr>
        <w:t>源程序改错</w:t>
      </w:r>
      <w:bookmarkEnd w:id="2"/>
      <w:r>
        <w:rPr>
          <w:rFonts w:hint="eastAsia"/>
        </w:rPr>
        <w:t>与跟踪调试</w:t>
      </w:r>
    </w:p>
    <w:p>
      <w:pPr>
        <w:ind w:firstLine="480"/>
      </w:pPr>
      <w:bookmarkStart w:id="3"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ProgramingLnguage</w:t>
      </w:r>
    </w:p>
    <w:p>
      <w:pPr>
        <w:ind w:firstLine="480"/>
      </w:pPr>
      <w:r>
        <w:rPr>
          <w:rFonts w:hint="eastAsia"/>
        </w:rPr>
        <w:t>跟踪和分析源程序中存在的问题，排除程序中的各种逻辑错误，使之能够输出正确的结果。</w:t>
      </w:r>
    </w:p>
    <w:p>
      <w:pPr>
        <w:pStyle w:val="35"/>
        <w:numPr>
          <w:ilvl w:val="0"/>
          <w:numId w:val="1"/>
        </w:numPr>
        <w:ind w:left="0" w:firstLine="0" w:firstLineChars="0"/>
      </w:pPr>
      <w:r>
        <w:rPr>
          <w:rFonts w:hint="eastAsia"/>
        </w:rPr>
        <w:t>单步执行源程序。进跟踪进入s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函数块结束标记即右花括号“}”所在行时，字符数组t和s分别为何值？分析是否实现了字符串连接。</w:t>
      </w:r>
    </w:p>
    <w:p>
      <w:pPr>
        <w:ind w:firstLine="0" w:firstLineChars="0"/>
      </w:pPr>
      <w:r>
        <w:rPr>
          <w:rFonts w:hint="eastAsia"/>
        </w:rPr>
        <w:t>（2）跟踪进入函数s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ind w:firstLine="48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实验5-1程序改错与跟踪调试题程序</w:t>
      </w:r>
      <w:r>
        <w:rPr>
          <w:rFonts w:ascii="宋体" w:hAnsi="宋体"/>
          <w:color w:val="000000"/>
          <w:szCs w:val="21"/>
        </w:rPr>
        <w:t>*/</w:t>
      </w:r>
    </w:p>
    <w:p>
      <w:pPr>
        <w:ind w:firstLine="480"/>
      </w:pPr>
      <w:r>
        <w:rPr>
          <w:rFonts w:hint="eastAsia"/>
        </w:rPr>
        <w:t>#include&lt;stdio.h&gt;</w:t>
      </w:r>
    </w:p>
    <w:p>
      <w:pPr>
        <w:ind w:firstLine="480"/>
      </w:pPr>
      <w:r>
        <w:rPr>
          <w:rFonts w:hint="eastAsia"/>
        </w:rPr>
        <w:t>void strcate(char [],char []);</w:t>
      </w:r>
    </w:p>
    <w:p>
      <w:pPr>
        <w:ind w:firstLine="480"/>
      </w:pPr>
      <w:r>
        <w:rPr>
          <w:rFonts w:hint="eastAsia"/>
        </w:rPr>
        <w:t>v</w:t>
      </w:r>
      <w:r>
        <w:t>oid strdelc(char [],char );</w:t>
      </w:r>
    </w:p>
    <w:p>
      <w:pPr>
        <w:ind w:firstLine="480"/>
      </w:pPr>
      <w:r>
        <w:rPr>
          <w:rFonts w:hint="eastAsia"/>
        </w:rPr>
        <w:t>int main(void)</w:t>
      </w:r>
    </w:p>
    <w:p>
      <w:pPr>
        <w:ind w:firstLine="480"/>
      </w:pPr>
      <w:r>
        <w:rPr>
          <w:rFonts w:hint="eastAsia"/>
        </w:rPr>
        <w:t>{</w:t>
      </w:r>
    </w:p>
    <w:p>
      <w:pPr>
        <w:ind w:left="780" w:firstLine="480"/>
      </w:pPr>
      <w:r>
        <w:rPr>
          <w:rFonts w:hint="eastAsia"/>
        </w:rPr>
        <w:t>char a[]="</w:t>
      </w:r>
      <w:r>
        <w:t>Language</w:t>
      </w:r>
      <w:r>
        <w:rPr>
          <w:rFonts w:hint="eastAsia"/>
        </w:rPr>
        <w:t>",</w:t>
      </w:r>
      <w:r>
        <w:t xml:space="preserve"> </w:t>
      </w:r>
      <w:r>
        <w:rPr>
          <w:rFonts w:hint="eastAsia"/>
        </w:rPr>
        <w:t>b[]="</w:t>
      </w:r>
      <w:r>
        <w:t>Programming</w:t>
      </w:r>
      <w:r>
        <w:rPr>
          <w:rFonts w:hint="eastAsia"/>
        </w:rPr>
        <w:t>";</w:t>
      </w:r>
    </w:p>
    <w:p>
      <w:pPr>
        <w:ind w:firstLine="480"/>
      </w:pPr>
      <w:r>
        <w:tab/>
      </w:r>
      <w:r>
        <w:tab/>
      </w:r>
      <w:r>
        <w:t>printf(</w:t>
      </w:r>
      <w:r>
        <w:rPr>
          <w:rFonts w:hint="eastAsia"/>
        </w:rPr>
        <w:t>"</w:t>
      </w:r>
      <w:r>
        <w:t>%s %s\n</w:t>
      </w:r>
      <w:r>
        <w:rPr>
          <w:rFonts w:hint="eastAsia"/>
        </w:rPr>
        <w:t>"</w:t>
      </w:r>
      <w:r>
        <w:t>, b,a);</w:t>
      </w:r>
    </w:p>
    <w:p>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ind w:firstLine="480"/>
        <w:rPr>
          <w:lang w:val="pt-BR"/>
        </w:rPr>
      </w:pPr>
      <w:r>
        <w:rPr>
          <w:lang w:val="pt-BR"/>
        </w:rPr>
        <w:tab/>
      </w:r>
      <w:r>
        <w:rPr>
          <w:lang w:val="pt-BR"/>
        </w:rPr>
        <w:tab/>
      </w:r>
      <w:r>
        <w:rPr>
          <w:lang w:val="pt-BR"/>
        </w:rPr>
        <w:t>strdelc(b,</w:t>
      </w:r>
      <w:r>
        <w:rPr>
          <w:rFonts w:hint="eastAsia"/>
        </w:rPr>
        <w:t xml:space="preserve"> </w:t>
      </w:r>
      <w:r>
        <w:t>'a'</w:t>
      </w:r>
      <w:r>
        <w:rPr>
          <w:lang w:val="pt-BR"/>
        </w:rPr>
        <w:t>);</w:t>
      </w:r>
      <w:r>
        <w:rPr>
          <w:lang w:val="pt-BR"/>
        </w:rPr>
        <w:tab/>
      </w:r>
      <w:r>
        <w:rPr>
          <w:lang w:val="pt-BR"/>
        </w:rPr>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ind w:left="780" w:firstLine="480"/>
        <w:rPr>
          <w:lang w:val="pt-BR"/>
        </w:rPr>
      </w:pPr>
      <w:r>
        <w:rPr>
          <w:rFonts w:hint="eastAsia"/>
        </w:rPr>
        <w:t>return 0;</w:t>
      </w:r>
    </w:p>
    <w:p>
      <w:pPr>
        <w:ind w:firstLine="480"/>
      </w:pPr>
      <w:r>
        <w:rPr>
          <w:rFonts w:hint="eastAsia"/>
        </w:rPr>
        <w:t>}</w:t>
      </w:r>
    </w:p>
    <w:p>
      <w:pPr>
        <w:ind w:firstLine="48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ind w:firstLine="480"/>
      </w:pPr>
      <w:r>
        <w:rPr>
          <w:rFonts w:hint="eastAsia"/>
        </w:rPr>
        <w:t>{</w:t>
      </w:r>
    </w:p>
    <w:p>
      <w:pPr>
        <w:ind w:left="780" w:firstLine="480"/>
      </w:pPr>
      <w:r>
        <w:rPr>
          <w:rFonts w:hint="eastAsia"/>
        </w:rPr>
        <w:t xml:space="preserve">int i = 0, </w:t>
      </w:r>
      <w:r>
        <w:t xml:space="preserve"> </w:t>
      </w:r>
      <w:r>
        <w:rPr>
          <w:rFonts w:hint="eastAsia"/>
        </w:rPr>
        <w:t>j</w:t>
      </w:r>
      <w:r>
        <w:t xml:space="preserve"> = 0</w:t>
      </w:r>
      <w:r>
        <w:rPr>
          <w:rFonts w:hint="eastAsia"/>
        </w:rPr>
        <w:t>;</w:t>
      </w:r>
    </w:p>
    <w:p>
      <w:pPr>
        <w:ind w:left="1200" w:firstLine="60" w:firstLineChars="25"/>
      </w:pPr>
      <w:r>
        <w:rPr>
          <w:rFonts w:hint="eastAsia"/>
        </w:rPr>
        <w:t>while(</w:t>
      </w:r>
      <w:r>
        <w:t>t</w:t>
      </w:r>
      <w:r>
        <w:rPr>
          <w:rFonts w:hint="eastAsia"/>
        </w:rPr>
        <w:t>[i++]) ;</w:t>
      </w:r>
    </w:p>
    <w:p>
      <w:pPr>
        <w:ind w:left="1200" w:firstLine="60" w:firstLineChars="25"/>
      </w:pPr>
      <w:r>
        <w:t xml:space="preserve">while((t[i++] = s[j++] </w:t>
      </w:r>
      <w:r>
        <w:rPr>
          <w:rFonts w:hint="eastAsia"/>
        </w:rPr>
        <w:t>)</w:t>
      </w:r>
      <w:r>
        <w:t>!= '\0');</w:t>
      </w:r>
    </w:p>
    <w:p>
      <w:pPr>
        <w:ind w:firstLine="480"/>
      </w:pPr>
      <w:r>
        <w:rPr>
          <w:rFonts w:hint="eastAsia"/>
        </w:rPr>
        <w:t>}</w:t>
      </w:r>
    </w:p>
    <w:p>
      <w:pPr>
        <w:ind w:firstLine="480"/>
      </w:pPr>
      <w:r>
        <w:t>v</w:t>
      </w:r>
      <w:r>
        <w:rPr>
          <w:rFonts w:hint="eastAsia"/>
        </w:rPr>
        <w:t>oid</w:t>
      </w:r>
      <w:r>
        <w:t xml:space="preserve"> strdelc(char s[], char c)</w:t>
      </w:r>
    </w:p>
    <w:p>
      <w:pPr>
        <w:ind w:firstLine="480"/>
      </w:pPr>
      <w:r>
        <w:t>{</w:t>
      </w:r>
    </w:p>
    <w:p>
      <w:pPr>
        <w:ind w:firstLine="480"/>
      </w:pPr>
      <w:r>
        <w:tab/>
      </w:r>
      <w:r>
        <w:tab/>
      </w:r>
      <w:r>
        <w:t>int j,k;</w:t>
      </w:r>
    </w:p>
    <w:p>
      <w:pPr>
        <w:ind w:firstLine="480"/>
      </w:pPr>
      <w:r>
        <w:tab/>
      </w:r>
      <w:r>
        <w:tab/>
      </w:r>
      <w:r>
        <w:t>for(j=k=0; s[j] != '\0'; j++)</w:t>
      </w:r>
    </w:p>
    <w:p>
      <w:pPr>
        <w:ind w:firstLine="480"/>
      </w:pPr>
      <w:r>
        <w:tab/>
      </w:r>
      <w:r>
        <w:tab/>
      </w:r>
      <w:r>
        <w:tab/>
      </w:r>
      <w:r>
        <w:t>if(s[j] != c)</w:t>
      </w:r>
      <w:r>
        <w:tab/>
      </w:r>
      <w:r>
        <w:t>s[k++] = s[j];</w:t>
      </w:r>
    </w:p>
    <w:p>
      <w:pPr>
        <w:ind w:firstLine="480"/>
      </w:pPr>
      <w:r>
        <w:t>}</w:t>
      </w:r>
    </w:p>
    <w:p>
      <w:pPr>
        <w:ind w:firstLine="480"/>
      </w:pPr>
    </w:p>
    <w:p>
      <w:pPr>
        <w:pStyle w:val="36"/>
      </w:pPr>
    </w:p>
    <w:p>
      <w:pPr>
        <w:pStyle w:val="18"/>
        <w:spacing w:before="31"/>
        <w:rPr>
          <w:rFonts w:cs="宋体"/>
        </w:rPr>
      </w:pPr>
      <w:r>
        <w:rPr>
          <w:rFonts w:cs="宋体"/>
        </w:rPr>
        <w:t>2</w:t>
      </w:r>
      <w:r>
        <w:rPr>
          <w:rFonts w:hint="eastAsia" w:cs="宋体"/>
        </w:rPr>
        <w:t>、</w:t>
      </w:r>
      <w:r>
        <w:rPr>
          <w:rFonts w:cs="宋体"/>
        </w:rPr>
        <w:t xml:space="preserve"> </w:t>
      </w:r>
      <w:r>
        <w:rPr>
          <w:rFonts w:hint="eastAsia"/>
        </w:rPr>
        <w:t>源程序完善和修改替换</w:t>
      </w:r>
      <w:bookmarkEnd w:id="3"/>
    </w:p>
    <w:p>
      <w:pPr>
        <w:pStyle w:val="35"/>
        <w:ind w:left="720" w:firstLine="0" w:firstLineChars="0"/>
      </w:pPr>
      <w:r>
        <w:rPr>
          <w:rFonts w:hint="eastAsia"/>
        </w:rPr>
        <w:t>(1) 下面的源程序用于求解瑟夫问题：M个人围成一圈，从第一个人开始依次从1至N循环报数，每当报数为N时报数人出圈，直到圈中只剩下一个人为止。</w:t>
      </w:r>
      <w:r>
        <w:rPr>
          <w:rFonts w:hint="eastAsia" w:ascii="宋体" w:hAnsi="宋体" w:eastAsia="宋体"/>
        </w:rPr>
        <w:t>①</w:t>
      </w:r>
      <w:r>
        <w:rPr>
          <w:rFonts w:hint="eastAsia"/>
        </w:rPr>
        <w:t>请在源程序中的下划线处填写合适的代码来完善该程序。</w:t>
      </w:r>
    </w:p>
    <w:p>
      <w:pPr>
        <w:ind w:firstLine="480"/>
      </w:pPr>
      <w:r>
        <w:t>#include&lt;stdio.h&gt;</w:t>
      </w:r>
    </w:p>
    <w:p>
      <w:pPr>
        <w:ind w:firstLine="480"/>
      </w:pPr>
      <w:r>
        <w:t>#define M 10</w:t>
      </w:r>
    </w:p>
    <w:p>
      <w:pPr>
        <w:ind w:firstLine="480"/>
      </w:pPr>
      <w:r>
        <w:t>#define N 3</w:t>
      </w:r>
    </w:p>
    <w:p>
      <w:pPr>
        <w:ind w:firstLine="480"/>
      </w:pPr>
      <w:r>
        <w:t>int main(void)</w:t>
      </w:r>
    </w:p>
    <w:p>
      <w:pPr>
        <w:ind w:firstLine="480"/>
      </w:pPr>
      <w:r>
        <w:t>{</w:t>
      </w:r>
    </w:p>
    <w:p>
      <w:pPr>
        <w:ind w:left="360" w:firstLine="480"/>
      </w:pPr>
      <w:r>
        <w:rPr>
          <w:rFonts w:hint="eastAsia"/>
        </w:rPr>
        <w:t>int a[M], b[M];</w:t>
      </w:r>
      <w:r>
        <w:rPr>
          <w:rFonts w:hint="eastAsia"/>
        </w:rPr>
        <w:tab/>
      </w:r>
      <w:r>
        <w:rPr>
          <w:rFonts w:hint="eastAsia"/>
        </w:rPr>
        <w:t>/* 数组a存放圈中人的编号，数组b存放出圈人的编号 */</w:t>
      </w:r>
    </w:p>
    <w:p>
      <w:pPr>
        <w:ind w:left="360" w:firstLine="480"/>
      </w:pPr>
      <w:r>
        <w:t>int i, j, k;</w:t>
      </w:r>
    </w:p>
    <w:p>
      <w:pPr>
        <w:ind w:firstLine="480"/>
      </w:pPr>
      <w:r>
        <w:rPr>
          <w:rFonts w:hint="eastAsia"/>
        </w:rPr>
        <w:t xml:space="preserve">   for(i = 0; i &lt; M; i++)</w:t>
      </w:r>
      <w:r>
        <w:rPr>
          <w:rFonts w:hint="eastAsia"/>
        </w:rPr>
        <w:tab/>
      </w:r>
      <w:r>
        <w:rPr>
          <w:rFonts w:hint="eastAsia"/>
        </w:rPr>
        <w:tab/>
      </w:r>
      <w:r>
        <w:rPr>
          <w:rFonts w:hint="eastAsia"/>
        </w:rPr>
        <w:tab/>
      </w:r>
      <w:r>
        <w:rPr>
          <w:rFonts w:hint="eastAsia"/>
        </w:rPr>
        <w:t>/* 对圈中人按顺序编号1—M */</w:t>
      </w:r>
    </w:p>
    <w:p>
      <w:pPr>
        <w:ind w:left="780" w:firstLine="480"/>
      </w:pPr>
      <w:r>
        <w:t>a[i] = i + 1;</w:t>
      </w:r>
    </w:p>
    <w:p>
      <w:pPr>
        <w:ind w:left="360" w:firstLine="420" w:firstLineChars="175"/>
      </w:pPr>
      <w:r>
        <w:t>for(i = M, j = 0; i &gt; 1; i--){</w:t>
      </w:r>
    </w:p>
    <w:p>
      <w:pPr>
        <w:ind w:firstLine="480"/>
      </w:pPr>
      <w:r>
        <w:rPr>
          <w:rFonts w:hint="eastAsia"/>
        </w:rPr>
        <w:t>/* i表示圈中人个数，初始为M个，剩1个人时结束循环；j表示当前报数人的位置 */</w:t>
      </w:r>
    </w:p>
    <w:p>
      <w:pPr>
        <w:ind w:left="780" w:firstLine="480"/>
      </w:pPr>
      <w:r>
        <w:rPr>
          <w:rFonts w:hint="eastAsia"/>
        </w:rPr>
        <w:t>for(k = 1; k &lt;= N; k++)</w:t>
      </w:r>
      <w:r>
        <w:rPr>
          <w:rFonts w:hint="eastAsia"/>
        </w:rPr>
        <w:tab/>
      </w:r>
      <w:r>
        <w:rPr>
          <w:rFonts w:hint="eastAsia"/>
        </w:rPr>
        <w:tab/>
      </w:r>
      <w:r>
        <w:rPr>
          <w:rFonts w:hint="eastAsia"/>
        </w:rPr>
        <w:tab/>
      </w:r>
      <w:r>
        <w:rPr>
          <w:rFonts w:hint="eastAsia"/>
        </w:rPr>
        <w:t>/* 1至N报数 */</w:t>
      </w:r>
    </w:p>
    <w:p>
      <w:pPr>
        <w:ind w:left="1200" w:firstLine="480"/>
      </w:pPr>
      <w:r>
        <w:rPr>
          <w:rFonts w:hint="eastAsia"/>
        </w:rPr>
        <w:t>if(++j &gt; i - 1) j = 0;/* 最后一个人报数后第一个人接着报，形成一个圈 */</w:t>
      </w:r>
    </w:p>
    <w:p>
      <w:pPr>
        <w:ind w:firstLine="480"/>
      </w:pPr>
      <w:r>
        <w:rPr>
          <w:rFonts w:hint="eastAsia"/>
        </w:rPr>
        <w:t xml:space="preserve">     </w:t>
      </w:r>
      <w:r>
        <w:tab/>
      </w:r>
      <w:r>
        <w:tab/>
      </w: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r>
      <w:r>
        <w:rPr>
          <w:rFonts w:hint="eastAsia"/>
        </w:rPr>
        <w:t>/* 将报数为N的人的编号存入数组b */</w:t>
      </w:r>
    </w:p>
    <w:p>
      <w:pPr>
        <w:ind w:firstLine="480"/>
      </w:pPr>
      <w:r>
        <w:t xml:space="preserve">     </w:t>
      </w:r>
      <w:r>
        <w:tab/>
      </w:r>
      <w:r>
        <w:tab/>
      </w:r>
      <w:r>
        <w:t>if(j)</w:t>
      </w:r>
    </w:p>
    <w:p>
      <w:pPr>
        <w:ind w:left="1620" w:firstLine="480"/>
      </w:pPr>
      <w:r>
        <w:rPr>
          <w:rFonts w:hint="eastAsia"/>
        </w:rPr>
        <w:t>for(k = --j; k &lt; i; k++)</w:t>
      </w:r>
      <w:r>
        <w:rPr>
          <w:rFonts w:hint="eastAsia"/>
        </w:rPr>
        <w:tab/>
      </w:r>
      <w:r>
        <w:rPr>
          <w:rFonts w:hint="eastAsia"/>
        </w:rPr>
        <w:t>/* 压缩数组a，使报数为N的人出圈 */</w:t>
      </w:r>
    </w:p>
    <w:p>
      <w:pPr>
        <w:ind w:left="2040" w:firstLine="480"/>
      </w:pPr>
      <w:r>
        <w:rPr>
          <w:rFonts w:hint="eastAsia"/>
        </w:rPr>
        <w:t>_</w:t>
      </w:r>
      <w:r>
        <w:t>_____________;</w:t>
      </w:r>
    </w:p>
    <w:p>
      <w:pPr>
        <w:ind w:left="360" w:firstLine="480"/>
      </w:pPr>
      <w:r>
        <w:t>}</w:t>
      </w:r>
    </w:p>
    <w:p>
      <w:pPr>
        <w:ind w:left="360" w:firstLine="480"/>
      </w:pPr>
      <w:r>
        <w:rPr>
          <w:rFonts w:hint="eastAsia"/>
        </w:rPr>
        <w:t>for(i = 0;i &lt; M-1; i++)</w:t>
      </w:r>
      <w:r>
        <w:rPr>
          <w:rFonts w:hint="eastAsia"/>
        </w:rPr>
        <w:tab/>
      </w:r>
      <w:r>
        <w:rPr>
          <w:rFonts w:hint="eastAsia"/>
        </w:rPr>
        <w:tab/>
      </w:r>
      <w:r>
        <w:rPr>
          <w:rFonts w:hint="eastAsia"/>
        </w:rPr>
        <w:t>/* 按次序输出出圈人的编号 */</w:t>
      </w:r>
    </w:p>
    <w:p>
      <w:pPr>
        <w:ind w:left="780" w:firstLine="480"/>
      </w:pPr>
      <w:r>
        <w:t>printf(“%6d”, b[i]);</w:t>
      </w:r>
    </w:p>
    <w:p>
      <w:pPr>
        <w:ind w:left="360" w:firstLine="480"/>
      </w:pPr>
      <w:r>
        <w:rPr>
          <w:rFonts w:hint="eastAsia"/>
        </w:rPr>
        <w:t>printf(“%6d\n”, a[0]);</w:t>
      </w:r>
      <w:r>
        <w:rPr>
          <w:rFonts w:hint="eastAsia"/>
        </w:rPr>
        <w:tab/>
      </w:r>
      <w:r>
        <w:rPr>
          <w:rFonts w:hint="eastAsia"/>
        </w:rPr>
        <w:tab/>
      </w:r>
      <w:r>
        <w:rPr>
          <w:rFonts w:hint="eastAsia"/>
        </w:rPr>
        <w:tab/>
      </w:r>
      <w:r>
        <w:rPr>
          <w:rFonts w:hint="eastAsia"/>
        </w:rPr>
        <w:t>/* 输出圈中最后一个人的编号 */</w:t>
      </w:r>
    </w:p>
    <w:p>
      <w:pPr>
        <w:ind w:left="360" w:firstLine="480"/>
      </w:pPr>
      <w:r>
        <w:t>return 0;</w:t>
      </w:r>
    </w:p>
    <w:p>
      <w:pPr>
        <w:ind w:firstLine="480"/>
        <w:rPr>
          <w:rFonts w:hint="eastAsia"/>
        </w:rPr>
      </w:pPr>
      <w:r>
        <w:t>}</w:t>
      </w:r>
      <w:r>
        <w:tab/>
      </w:r>
    </w:p>
    <w:p>
      <w:pPr>
        <w:ind w:firstLine="480"/>
      </w:pPr>
      <w:bookmarkStart w:id="4" w:name="_Toc223233101"/>
      <w:r>
        <w:rPr>
          <w:rFonts w:hint="eastAsia" w:ascii="宋体" w:hAnsi="宋体" w:eastAsia="宋体"/>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480"/>
      </w:pPr>
    </w:p>
    <w:p>
      <w:pPr>
        <w:pStyle w:val="36"/>
      </w:pPr>
    </w:p>
    <w:bookmarkEnd w:id="4"/>
    <w:p>
      <w:pPr>
        <w:pStyle w:val="36"/>
      </w:pPr>
      <w:bookmarkStart w:id="5" w:name="_Toc223233102"/>
    </w:p>
    <w:p>
      <w:pPr>
        <w:pStyle w:val="18"/>
        <w:spacing w:before="31"/>
        <w:rPr>
          <w:rFonts w:hint="eastAsia" w:cs="宋体"/>
        </w:rPr>
      </w:pPr>
      <w:r>
        <w:rPr>
          <w:rFonts w:hint="eastAsia"/>
        </w:rPr>
        <w:t>3、 程序设计</w:t>
      </w:r>
      <w:bookmarkEnd w:id="5"/>
    </w:p>
    <w:p>
      <w:pPr>
        <w:ind w:firstLine="480"/>
      </w:pPr>
      <w:r>
        <w:rPr>
          <w:rFonts w:hint="eastAsia"/>
        </w:rPr>
        <w:t>（1）输入一个整数，将它在内存中二进制表示的每一位转化成对应的数字字符并且存放到一个字符数组中，然后输出该整数的二进制表示。</w:t>
      </w:r>
    </w:p>
    <w:p>
      <w:pPr>
        <w:ind w:firstLine="480"/>
      </w:pPr>
      <w:r>
        <w:rPr>
          <w:rFonts w:hint="eastAsia"/>
        </w:rPr>
        <w:t>（2）编写一个C程序，要求采用模块化程序设计思想，将相关功能用函数实现，并提供菜单选项。该程序具有以下功能：</w:t>
      </w:r>
    </w:p>
    <w:p>
      <w:pPr>
        <w:ind w:firstLine="480"/>
      </w:pPr>
      <w:r>
        <w:rPr>
          <w:rFonts w:hint="eastAsia" w:asciiTheme="minorEastAsia" w:hAnsiTheme="minorEastAsia"/>
        </w:rPr>
        <w:t>①</w:t>
      </w:r>
      <w:r>
        <w:rPr>
          <w:rFonts w:hint="eastAsia"/>
        </w:rPr>
        <w:t>输入n个学生的姓名和C语言课程的成绩。</w:t>
      </w:r>
    </w:p>
    <w:p>
      <w:pPr>
        <w:ind w:firstLine="480"/>
      </w:pPr>
      <w:r>
        <w:rPr>
          <w:rFonts w:hint="eastAsia" w:asciiTheme="minorEastAsia" w:hAnsiTheme="minorEastAsia"/>
        </w:rPr>
        <w:t>②</w:t>
      </w:r>
      <w:r>
        <w:rPr>
          <w:rFonts w:hint="eastAsia"/>
        </w:rPr>
        <w:t>将成绩按从高到低的次序排序，姓名同时进行相应调整。</w:t>
      </w:r>
    </w:p>
    <w:p>
      <w:pPr>
        <w:ind w:firstLine="480"/>
      </w:pPr>
      <w:r>
        <w:rPr>
          <w:rFonts w:hint="eastAsia" w:asciiTheme="minorEastAsia" w:hAnsiTheme="minorEastAsia"/>
        </w:rPr>
        <w:t>③</w:t>
      </w:r>
      <w:r>
        <w:rPr>
          <w:rFonts w:hint="eastAsia"/>
        </w:rPr>
        <w:t>输出所有学生的姓名和C语言课程的成绩。</w:t>
      </w:r>
    </w:p>
    <w:p>
      <w:pPr>
        <w:ind w:firstLine="480"/>
        <w:rPr>
          <w:rFonts w:hint="eastAsia"/>
        </w:rPr>
      </w:pPr>
      <w:r>
        <w:rPr>
          <w:rFonts w:hint="eastAsia"/>
        </w:rPr>
        <w:t>（3）对程序设计第（2）题的程序增加查找功能：输入一个C语言课程成绩值，用二分查找进行搜索。如果查找到有该成绩，则输出该成绩学生的姓名和C语言课程的成绩；否则，输出提示“</w:t>
      </w:r>
      <w:r>
        <w:t>not found!</w:t>
      </w:r>
      <w:r>
        <w:rPr>
          <w:rFonts w:hint="eastAsia"/>
        </w:rPr>
        <w:t>”。</w:t>
      </w:r>
    </w:p>
    <w:p>
      <w:pPr>
        <w:pStyle w:val="18"/>
        <w:spacing w:before="31"/>
      </w:pPr>
      <w:r>
        <w:rPr>
          <w:rFonts w:hint="eastAsia"/>
        </w:rPr>
        <w:t>4、</w:t>
      </w:r>
      <w:r>
        <w:t>程序设计选做题</w:t>
      </w:r>
    </w:p>
    <w:p>
      <w:pPr>
        <w:snapToGrid w:val="0"/>
        <w:spacing w:before="156" w:beforeLines="50"/>
        <w:ind w:firstLine="480"/>
        <w:rPr>
          <w:rFonts w:ascii="宋体" w:hAnsi="宋体"/>
        </w:rPr>
      </w:pPr>
      <w:r>
        <w:rPr>
          <w:rFonts w:hint="eastAsia" w:ascii="宋体" w:hAnsi="宋体"/>
        </w:rPr>
        <w:t>编写并上机调试运行能实现以下功能的</w:t>
      </w:r>
      <w:r>
        <w:rPr>
          <w:rFonts w:hint="eastAsia" w:ascii="宋体" w:hAnsi="宋体" w:cs="宋体"/>
          <w:szCs w:val="21"/>
        </w:rPr>
        <w:t>函数和</w:t>
      </w:r>
      <w:r>
        <w:rPr>
          <w:rFonts w:hint="eastAsia" w:ascii="宋体" w:hAnsi="宋体"/>
        </w:rPr>
        <w:t>程序。</w:t>
      </w:r>
    </w:p>
    <w:p>
      <w:pPr>
        <w:ind w:firstLine="0" w:firstLineChars="0"/>
        <w:rPr>
          <w:del w:id="0" w:author="Tang He" w:date="2020-09-08T14:16:00Z"/>
          <w:rFonts w:ascii="宋体" w:hAnsi="宋体" w:cs="宋体"/>
          <w:szCs w:val="21"/>
        </w:rPr>
      </w:pPr>
      <w:r>
        <w:rPr>
          <w:rFonts w:hint="eastAsia" w:ascii="宋体" w:hAnsi="宋体" w:cs="宋体"/>
          <w:szCs w:val="21"/>
        </w:rPr>
        <w:tab/>
      </w:r>
      <w:r>
        <w:rPr>
          <w:rFonts w:hint="eastAsia" w:ascii="宋体" w:hAnsi="宋体" w:cs="宋体"/>
          <w:szCs w:val="21"/>
        </w:rPr>
        <w:t>编写函数strnins(s,t,n),其功能是：可将字符数组 t中的字符串插入到字符数组 s中字符串的第n个字符的后面。</w:t>
      </w:r>
    </w:p>
    <w:p>
      <w:pPr>
        <w:ind w:firstLine="0" w:firstLineChars="0"/>
        <w:rPr>
          <w:rFonts w:hint="eastAsia"/>
          <w:color w:val="FF0000"/>
        </w:rPr>
      </w:pPr>
    </w:p>
    <w:sectPr>
      <w:headerReference r:id="rId5" w:type="first"/>
      <w:footerReference r:id="rId8" w:type="first"/>
      <w:headerReference r:id="rId3" w:type="default"/>
      <w:footerReference r:id="rId6" w:type="default"/>
      <w:headerReference r:id="rId4" w:type="even"/>
      <w:footerReference r:id="rId7" w:type="even"/>
      <w:pgSz w:w="11906" w:h="16838"/>
      <w:pgMar w:top="1418" w:right="1558" w:bottom="1135" w:left="1560" w:header="851" w:footer="727"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gAHaJiYLABDAIxOp34HaJiY"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4247966"/>
    </w:sdtPr>
    <w:sdtContent>
      <w:p>
        <w:pPr>
          <w:pStyle w:val="14"/>
          <w:ind w:firstLine="360"/>
          <w:jc w:val="right"/>
        </w:pPr>
        <w:r>
          <w:fldChar w:fldCharType="begin"/>
        </w:r>
        <w:r>
          <w:instrText xml:space="preserve">PAGE   \* MERGEFORMAT</w:instrText>
        </w:r>
        <w:r>
          <w:fldChar w:fldCharType="separate"/>
        </w:r>
        <w:r>
          <w:rPr>
            <w:lang w:val="zh-CN"/>
          </w:rPr>
          <w:t>1</w:t>
        </w:r>
        <w:r>
          <w:fldChar w:fldCharType="end"/>
        </w:r>
      </w:p>
    </w:sdtContent>
  </w:sdt>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972A6"/>
    <w:multiLevelType w:val="multilevel"/>
    <w:tmpl w:val="749972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ang He">
    <w15:presenceInfo w15:providerId="Windows Live" w15:userId="f462c598e7f9d5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68CD"/>
    <w:rsid w:val="00102A80"/>
    <w:rsid w:val="00102F99"/>
    <w:rsid w:val="001038CD"/>
    <w:rsid w:val="001167AB"/>
    <w:rsid w:val="00123C3E"/>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84A"/>
    <w:rsid w:val="001B1727"/>
    <w:rsid w:val="001B45EE"/>
    <w:rsid w:val="001B7ACB"/>
    <w:rsid w:val="001C24D8"/>
    <w:rsid w:val="001D4844"/>
    <w:rsid w:val="001D6ED0"/>
    <w:rsid w:val="001F26A4"/>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51"/>
    <w:rsid w:val="00281B60"/>
    <w:rsid w:val="002852B4"/>
    <w:rsid w:val="002853AC"/>
    <w:rsid w:val="0029494B"/>
    <w:rsid w:val="00296C39"/>
    <w:rsid w:val="002A33C2"/>
    <w:rsid w:val="002A78D1"/>
    <w:rsid w:val="002B0785"/>
    <w:rsid w:val="002B097F"/>
    <w:rsid w:val="002B1B6D"/>
    <w:rsid w:val="002B1D02"/>
    <w:rsid w:val="002B2301"/>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6EB6"/>
    <w:rsid w:val="003B6A2C"/>
    <w:rsid w:val="003C1099"/>
    <w:rsid w:val="003C6765"/>
    <w:rsid w:val="003C7980"/>
    <w:rsid w:val="003D4AE1"/>
    <w:rsid w:val="003D6062"/>
    <w:rsid w:val="003D6324"/>
    <w:rsid w:val="003D6D81"/>
    <w:rsid w:val="003E40E3"/>
    <w:rsid w:val="003F1FC3"/>
    <w:rsid w:val="003F6E84"/>
    <w:rsid w:val="0040292E"/>
    <w:rsid w:val="00403F1C"/>
    <w:rsid w:val="00407D59"/>
    <w:rsid w:val="00441901"/>
    <w:rsid w:val="00452E9F"/>
    <w:rsid w:val="00453216"/>
    <w:rsid w:val="004634A9"/>
    <w:rsid w:val="00464B22"/>
    <w:rsid w:val="004667C8"/>
    <w:rsid w:val="00474D8F"/>
    <w:rsid w:val="004809C6"/>
    <w:rsid w:val="00480D1C"/>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E2AF8"/>
    <w:rsid w:val="0060300B"/>
    <w:rsid w:val="00611CF3"/>
    <w:rsid w:val="00611D51"/>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37E3"/>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D5E00"/>
    <w:rsid w:val="009E7315"/>
    <w:rsid w:val="009E7690"/>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F541E"/>
    <w:rsid w:val="00B00A8A"/>
    <w:rsid w:val="00B11228"/>
    <w:rsid w:val="00B1143F"/>
    <w:rsid w:val="00B137E0"/>
    <w:rsid w:val="00B172A4"/>
    <w:rsid w:val="00B209D8"/>
    <w:rsid w:val="00B23959"/>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B0A91"/>
    <w:rsid w:val="00FD1C9F"/>
    <w:rsid w:val="00FD1DAE"/>
    <w:rsid w:val="00FD4C19"/>
    <w:rsid w:val="00FD740A"/>
    <w:rsid w:val="00FE1006"/>
    <w:rsid w:val="00FE1962"/>
    <w:rsid w:val="00FE7F31"/>
    <w:rsid w:val="00FF0E67"/>
    <w:rsid w:val="00FF1D27"/>
    <w:rsid w:val="118E4D2B"/>
    <w:rsid w:val="13E04D8F"/>
    <w:rsid w:val="1BE253A6"/>
    <w:rsid w:val="20AA73CA"/>
    <w:rsid w:val="30BD1891"/>
    <w:rsid w:val="361D10D5"/>
    <w:rsid w:val="3B085A45"/>
    <w:rsid w:val="4BC66670"/>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iPriority="39" w:semiHidden="0" w:name="toc 3"/>
    <w:lsdException w:qFormat="1" w:uiPriority="0" w:semiHidden="0" w:name="toc 4"/>
    <w:lsdException w:uiPriority="0" w:semiHidden="0" w:name="toc 5"/>
    <w:lsdException w:qFormat="1" w:uiPriority="0" w:semiHidden="0" w:name="toc 6"/>
    <w:lsdException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next w:val="1"/>
    <w:link w:val="40"/>
    <w:uiPriority w:val="9"/>
    <w:pPr>
      <w:keepNext/>
      <w:keepLines/>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semiHidden/>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uiPriority w:val="0"/>
    <w:pPr>
      <w:ind w:left="1260"/>
    </w:pPr>
    <w:rPr>
      <w:sz w:val="18"/>
      <w:szCs w:val="18"/>
    </w:rPr>
  </w:style>
  <w:style w:type="paragraph" w:styleId="8">
    <w:name w:val="Document Map"/>
    <w:basedOn w:val="1"/>
    <w:link w:val="45"/>
    <w:semiHidden/>
    <w:unhideWhenUsed/>
    <w:qFormat/>
    <w:uiPriority w:val="0"/>
    <w:rPr>
      <w:rFonts w:ascii="宋体" w:eastAsia="宋体"/>
      <w:sz w:val="18"/>
      <w:szCs w:val="18"/>
    </w:rPr>
  </w:style>
  <w:style w:type="paragraph" w:styleId="9">
    <w:name w:val="Body Text"/>
    <w:basedOn w:val="1"/>
    <w:qFormat/>
    <w:uiPriority w:val="0"/>
  </w:style>
  <w:style w:type="paragraph" w:styleId="10">
    <w:name w:val="toc 5"/>
    <w:basedOn w:val="1"/>
    <w:next w:val="1"/>
    <w:unhideWhenUsed/>
    <w:uiPriority w:val="0"/>
    <w:pPr>
      <w:ind w:left="840"/>
    </w:pPr>
    <w:rPr>
      <w:sz w:val="18"/>
      <w:szCs w:val="18"/>
    </w:rPr>
  </w:style>
  <w:style w:type="paragraph" w:styleId="11">
    <w:name w:val="toc 3"/>
    <w:basedOn w:val="1"/>
    <w:next w:val="1"/>
    <w:unhideWhenUsed/>
    <w:qFormat/>
    <w:uiPriority w:val="39"/>
    <w:pPr>
      <w:ind w:left="420"/>
    </w:pPr>
    <w:rPr>
      <w:i/>
      <w:iCs/>
      <w:sz w:val="20"/>
      <w:szCs w:val="20"/>
    </w:rPr>
  </w:style>
  <w:style w:type="paragraph" w:styleId="12">
    <w:name w:val="toc 8"/>
    <w:basedOn w:val="1"/>
    <w:next w:val="1"/>
    <w:unhideWhenUsed/>
    <w:qFormat/>
    <w:uiPriority w:val="0"/>
    <w:pPr>
      <w:ind w:left="1470"/>
    </w:pPr>
    <w:rPr>
      <w:sz w:val="18"/>
      <w:szCs w:val="18"/>
    </w:rPr>
  </w:style>
  <w:style w:type="paragraph" w:styleId="13">
    <w:name w:val="Balloon Text"/>
    <w:basedOn w:val="1"/>
    <w:link w:val="30"/>
    <w:uiPriority w:val="0"/>
    <w:rPr>
      <w:sz w:val="18"/>
      <w:szCs w:val="18"/>
    </w:rPr>
  </w:style>
  <w:style w:type="paragraph" w:styleId="14">
    <w:name w:val="footer"/>
    <w:basedOn w:val="1"/>
    <w:link w:val="29"/>
    <w:qFormat/>
    <w:uiPriority w:val="99"/>
    <w:pPr>
      <w:tabs>
        <w:tab w:val="center" w:pos="4153"/>
        <w:tab w:val="right" w:pos="8306"/>
      </w:tabs>
      <w:snapToGrid w:val="0"/>
    </w:pPr>
    <w:rPr>
      <w:sz w:val="18"/>
      <w:szCs w:val="18"/>
    </w:rPr>
  </w:style>
  <w:style w:type="paragraph" w:styleId="15">
    <w:name w:val="header"/>
    <w:basedOn w:val="1"/>
    <w:link w:val="28"/>
    <w:qFormat/>
    <w:uiPriority w:val="0"/>
    <w:pPr>
      <w:pBdr>
        <w:bottom w:val="single" w:color="auto" w:sz="6" w:space="1"/>
      </w:pBdr>
      <w:tabs>
        <w:tab w:val="center" w:pos="4153"/>
        <w:tab w:val="right" w:pos="8306"/>
      </w:tabs>
      <w:snapToGrid w:val="0"/>
    </w:pPr>
    <w:rPr>
      <w:sz w:val="18"/>
      <w:szCs w:val="18"/>
    </w:rPr>
  </w:style>
  <w:style w:type="paragraph" w:styleId="16">
    <w:name w:val="toc 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17">
    <w:name w:val="toc 4"/>
    <w:basedOn w:val="1"/>
    <w:next w:val="1"/>
    <w:unhideWhenUsed/>
    <w:qFormat/>
    <w:uiPriority w:val="0"/>
    <w:pPr>
      <w:ind w:left="630"/>
    </w:pPr>
    <w:rPr>
      <w:sz w:val="18"/>
      <w:szCs w:val="18"/>
    </w:rPr>
  </w:style>
  <w:style w:type="paragraph" w:styleId="18">
    <w:name w:val="Subtitle"/>
    <w:next w:val="1"/>
    <w:link w:val="43"/>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19">
    <w:name w:val="toc 6"/>
    <w:basedOn w:val="1"/>
    <w:next w:val="1"/>
    <w:unhideWhenUsed/>
    <w:qFormat/>
    <w:uiPriority w:val="0"/>
    <w:pPr>
      <w:ind w:left="1050"/>
    </w:pPr>
    <w:rPr>
      <w:sz w:val="18"/>
      <w:szCs w:val="18"/>
    </w:rPr>
  </w:style>
  <w:style w:type="paragraph" w:styleId="20">
    <w:name w:val="toc 2"/>
    <w:basedOn w:val="1"/>
    <w:next w:val="1"/>
    <w:uiPriority w:val="39"/>
    <w:pPr>
      <w:tabs>
        <w:tab w:val="right" w:leader="dot" w:pos="8296"/>
      </w:tabs>
      <w:spacing w:before="156" w:after="31" w:line="240" w:lineRule="atLeast"/>
      <w:ind w:left="-141" w:leftChars="-67" w:firstLine="566" w:firstLineChars="283"/>
    </w:pPr>
    <w:rPr>
      <w:smallCaps/>
      <w:sz w:val="20"/>
      <w:szCs w:val="20"/>
    </w:rPr>
  </w:style>
  <w:style w:type="paragraph" w:styleId="21">
    <w:name w:val="toc 9"/>
    <w:basedOn w:val="1"/>
    <w:next w:val="1"/>
    <w:unhideWhenUsed/>
    <w:qFormat/>
    <w:uiPriority w:val="0"/>
    <w:pPr>
      <w:ind w:left="1680"/>
    </w:pPr>
    <w:rPr>
      <w:sz w:val="18"/>
      <w:szCs w:val="18"/>
    </w:rPr>
  </w:style>
  <w:style w:type="paragraph" w:styleId="22">
    <w:name w:val="Title"/>
    <w:next w:val="1"/>
    <w:link w:val="37"/>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Emphasis"/>
    <w:basedOn w:val="25"/>
    <w:qFormat/>
    <w:uiPriority w:val="20"/>
    <w:rPr>
      <w:i/>
      <w:iCs/>
    </w:rPr>
  </w:style>
  <w:style w:type="character" w:styleId="27">
    <w:name w:val="Hyperlink"/>
    <w:basedOn w:val="25"/>
    <w:unhideWhenUsed/>
    <w:qFormat/>
    <w:uiPriority w:val="99"/>
    <w:rPr>
      <w:color w:val="0000FF" w:themeColor="hyperlink"/>
      <w:u w:val="single"/>
      <w14:textFill>
        <w14:solidFill>
          <w14:schemeClr w14:val="hlink"/>
        </w14:solidFill>
      </w14:textFill>
    </w:rPr>
  </w:style>
  <w:style w:type="character" w:customStyle="1" w:styleId="28">
    <w:name w:val="页眉 字符"/>
    <w:basedOn w:val="25"/>
    <w:link w:val="15"/>
    <w:qFormat/>
    <w:uiPriority w:val="0"/>
    <w:rPr>
      <w:kern w:val="2"/>
      <w:sz w:val="18"/>
      <w:szCs w:val="18"/>
    </w:rPr>
  </w:style>
  <w:style w:type="character" w:customStyle="1" w:styleId="29">
    <w:name w:val="页脚 字符"/>
    <w:basedOn w:val="25"/>
    <w:link w:val="14"/>
    <w:qFormat/>
    <w:uiPriority w:val="99"/>
    <w:rPr>
      <w:kern w:val="2"/>
      <w:sz w:val="18"/>
      <w:szCs w:val="18"/>
    </w:rPr>
  </w:style>
  <w:style w:type="character" w:customStyle="1" w:styleId="30">
    <w:name w:val="批注框文本 字符"/>
    <w:basedOn w:val="25"/>
    <w:link w:val="13"/>
    <w:qFormat/>
    <w:uiPriority w:val="0"/>
    <w:rPr>
      <w:kern w:val="2"/>
      <w:sz w:val="18"/>
      <w:szCs w:val="18"/>
    </w:rPr>
  </w:style>
  <w:style w:type="paragraph" w:customStyle="1" w:styleId="31">
    <w:name w:val="TOC 标题1"/>
    <w:basedOn w:val="2"/>
    <w:next w:val="1"/>
    <w:semiHidden/>
    <w:unhideWhenUsed/>
    <w:qFormat/>
    <w:uiPriority w:val="39"/>
    <w:pPr>
      <w:outlineLvl w:val="9"/>
    </w:pPr>
  </w:style>
  <w:style w:type="paragraph" w:customStyle="1" w:styleId="32">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3">
    <w:name w:val="标题 4 字符"/>
    <w:basedOn w:val="25"/>
    <w:link w:val="5"/>
    <w:semiHidden/>
    <w:qFormat/>
    <w:uiPriority w:val="9"/>
    <w:rPr>
      <w:rFonts w:asciiTheme="majorHAnsi" w:hAnsiTheme="majorHAnsi" w:eastAsiaTheme="majorEastAsia" w:cstheme="majorBidi"/>
      <w:b/>
      <w:bCs/>
      <w:sz w:val="28"/>
      <w:szCs w:val="28"/>
    </w:rPr>
  </w:style>
  <w:style w:type="character" w:customStyle="1" w:styleId="34">
    <w:name w:val="标题 5 字符"/>
    <w:basedOn w:val="25"/>
    <w:link w:val="6"/>
    <w:semiHidden/>
    <w:qFormat/>
    <w:uiPriority w:val="9"/>
    <w:rPr>
      <w:b/>
      <w:bCs/>
      <w:sz w:val="28"/>
      <w:szCs w:val="28"/>
    </w:rPr>
  </w:style>
  <w:style w:type="paragraph" w:styleId="35">
    <w:name w:val="List Paragraph"/>
    <w:basedOn w:val="1"/>
    <w:qFormat/>
    <w:uiPriority w:val="34"/>
    <w:pPr>
      <w:ind w:firstLine="420"/>
    </w:pPr>
  </w:style>
  <w:style w:type="paragraph" w:styleId="36">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37">
    <w:name w:val="标题 字符"/>
    <w:basedOn w:val="25"/>
    <w:link w:val="22"/>
    <w:qFormat/>
    <w:uiPriority w:val="10"/>
    <w:rPr>
      <w:rFonts w:ascii="Times New Roman" w:hAnsi="Times New Roman" w:eastAsia="黑体" w:cstheme="majorBidi"/>
      <w:b/>
      <w:bCs/>
      <w:sz w:val="28"/>
      <w:szCs w:val="32"/>
    </w:rPr>
  </w:style>
  <w:style w:type="paragraph" w:customStyle="1" w:styleId="38">
    <w:name w:val="C一级标题"/>
    <w:next w:val="22"/>
    <w:link w:val="41"/>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39">
    <w:name w:val="C三级标题"/>
    <w:link w:val="42"/>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0">
    <w:name w:val="标题 1 字符"/>
    <w:basedOn w:val="25"/>
    <w:link w:val="2"/>
    <w:uiPriority w:val="9"/>
    <w:rPr>
      <w:rFonts w:ascii="Times New Roman" w:hAnsi="Times New Roman" w:eastAsia="黑体"/>
      <w:b/>
      <w:kern w:val="44"/>
      <w:sz w:val="24"/>
      <w:szCs w:val="44"/>
    </w:rPr>
  </w:style>
  <w:style w:type="character" w:customStyle="1" w:styleId="41">
    <w:name w:val="C一级标题 字符"/>
    <w:basedOn w:val="40"/>
    <w:link w:val="38"/>
    <w:qFormat/>
    <w:uiPriority w:val="0"/>
    <w:rPr>
      <w:rFonts w:ascii="Times New Roman" w:hAnsi="Times New Roman" w:eastAsia="黑体" w:cs="Times New Roman"/>
      <w:bCs/>
      <w:kern w:val="44"/>
      <w:sz w:val="36"/>
      <w:szCs w:val="21"/>
    </w:rPr>
  </w:style>
  <w:style w:type="character" w:customStyle="1" w:styleId="42">
    <w:name w:val="C三级标题 字符"/>
    <w:basedOn w:val="25"/>
    <w:link w:val="39"/>
    <w:qFormat/>
    <w:uiPriority w:val="0"/>
    <w:rPr>
      <w:rFonts w:eastAsia="黑体"/>
      <w:b/>
      <w:bCs/>
      <w:kern w:val="2"/>
      <w:sz w:val="24"/>
      <w:szCs w:val="32"/>
    </w:rPr>
  </w:style>
  <w:style w:type="character" w:customStyle="1" w:styleId="43">
    <w:name w:val="副标题 字符"/>
    <w:basedOn w:val="25"/>
    <w:link w:val="18"/>
    <w:qFormat/>
    <w:uiPriority w:val="11"/>
    <w:rPr>
      <w:rFonts w:ascii="Times New Roman" w:hAnsi="Times New Roman" w:cs="Times New Roman"/>
      <w:b/>
      <w:bCs/>
      <w:kern w:val="28"/>
      <w:sz w:val="24"/>
      <w:szCs w:val="32"/>
    </w:rPr>
  </w:style>
  <w:style w:type="character" w:styleId="44">
    <w:name w:val="Placeholder Text"/>
    <w:basedOn w:val="25"/>
    <w:semiHidden/>
    <w:qFormat/>
    <w:uiPriority w:val="99"/>
    <w:rPr>
      <w:color w:val="808080"/>
    </w:rPr>
  </w:style>
  <w:style w:type="character" w:customStyle="1" w:styleId="45">
    <w:name w:val="文档结构图 字符"/>
    <w:basedOn w:val="25"/>
    <w:link w:val="8"/>
    <w:semiHidden/>
    <w:qFormat/>
    <w:uiPriority w:val="0"/>
    <w:rPr>
      <w:rFonts w:ascii="宋体"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Pages>
  <Words>359</Words>
  <Characters>2047</Characters>
  <Lines>17</Lines>
  <Paragraphs>4</Paragraphs>
  <TotalTime>4</TotalTime>
  <ScaleCrop>false</ScaleCrop>
  <LinksUpToDate>false</LinksUpToDate>
  <CharactersWithSpaces>2402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2016-05-26T15:43:00Z</dcterms:created>
  <dc:creator>微软用户</dc:creator>
  <cp:lastModifiedBy>322</cp:lastModifiedBy>
  <dcterms:modified xsi:type="dcterms:W3CDTF">2020-09-25T01:28:15Z</dcterms:modified>
  <dc:title>第3章</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